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90698" w14:textId="77777777" w:rsidR="005B04DD" w:rsidRDefault="005B04DD">
      <w:r>
        <w:rPr>
          <w:rFonts w:hint="eastAsia"/>
        </w:rPr>
        <w:t>大数据的处理</w:t>
      </w:r>
      <w:r>
        <w:rPr>
          <w:rFonts w:hint="eastAsia"/>
        </w:rPr>
        <w:t xml:space="preserve"> </w:t>
      </w:r>
      <w:r>
        <w:rPr>
          <w:rFonts w:hint="eastAsia"/>
        </w:rPr>
        <w:t>服务器的处理</w:t>
      </w:r>
    </w:p>
    <w:p w14:paraId="207ED222" w14:textId="77777777" w:rsidR="005B04DD" w:rsidRDefault="005B04DD">
      <w:r>
        <w:rPr>
          <w:rFonts w:hint="eastAsia"/>
        </w:rPr>
        <w:t>TCP</w:t>
      </w:r>
      <w:r>
        <w:rPr>
          <w:rFonts w:hint="eastAsia"/>
        </w:rPr>
        <w:t>协议</w:t>
      </w:r>
    </w:p>
    <w:p w14:paraId="3C501ED2" w14:textId="79759CB9" w:rsidR="005B04DD" w:rsidRDefault="005B04DD">
      <w:r>
        <w:rPr>
          <w:rFonts w:hint="eastAsia"/>
        </w:rPr>
        <w:t>Linux</w:t>
      </w:r>
      <w:r w:rsidR="00382A52">
        <w:rPr>
          <w:rFonts w:hint="eastAsia"/>
        </w:rPr>
        <w:t xml:space="preserve">  </w:t>
      </w:r>
      <w:r w:rsidR="00382A52">
        <w:rPr>
          <w:rFonts w:hint="eastAsia"/>
        </w:rPr>
        <w:t>命令</w:t>
      </w:r>
      <w:r w:rsidR="00382A52">
        <w:rPr>
          <w:rFonts w:hint="eastAsia"/>
        </w:rPr>
        <w:t xml:space="preserve"> </w:t>
      </w:r>
      <w:r w:rsidR="00382A52">
        <w:rPr>
          <w:rFonts w:hint="eastAsia"/>
        </w:rPr>
        <w:t>进程</w:t>
      </w:r>
      <w:r w:rsidR="00382A52">
        <w:rPr>
          <w:rFonts w:hint="eastAsia"/>
        </w:rPr>
        <w:t xml:space="preserve"> </w:t>
      </w:r>
      <w:r w:rsidR="00382A52">
        <w:rPr>
          <w:rFonts w:hint="eastAsia"/>
        </w:rPr>
        <w:t>修改权限</w:t>
      </w:r>
      <w:r w:rsidR="00331FEF">
        <w:rPr>
          <w:rFonts w:hint="eastAsia"/>
        </w:rPr>
        <w:t xml:space="preserve">  </w:t>
      </w:r>
      <w:proofErr w:type="spellStart"/>
      <w:r w:rsidR="00331FEF">
        <w:rPr>
          <w:rFonts w:hint="eastAsia"/>
        </w:rPr>
        <w:t>mkdir</w:t>
      </w:r>
      <w:proofErr w:type="spellEnd"/>
      <w:r w:rsidR="00331FEF">
        <w:rPr>
          <w:rFonts w:hint="eastAsia"/>
        </w:rPr>
        <w:t xml:space="preserve">  man top</w:t>
      </w:r>
    </w:p>
    <w:p w14:paraId="68BB282B" w14:textId="599DBD66" w:rsidR="005B04DD" w:rsidRDefault="00B556C1">
      <w:pPr>
        <w:rPr>
          <w:ins w:id="0" w:author="Microsoft Office 用户" w:date="2017-10-11T17:43:00Z"/>
        </w:rPr>
      </w:pPr>
      <w:proofErr w:type="spellStart"/>
      <w:r>
        <w:t>M</w:t>
      </w:r>
      <w:r>
        <w:rPr>
          <w:rFonts w:hint="eastAsia"/>
        </w:rPr>
        <w:t>akefile</w:t>
      </w:r>
      <w:proofErr w:type="spellEnd"/>
    </w:p>
    <w:p w14:paraId="49937BC9" w14:textId="77777777" w:rsidR="00305125" w:rsidRDefault="00305125" w:rsidP="00305125">
      <w:moveToRangeStart w:id="1" w:author="Microsoft Office 用户" w:date="2017-10-11T17:43:00Z" w:name="move495507140"/>
      <w:proofErr w:type="spellStart"/>
      <w:proofErr w:type="gramStart"/>
      <w:moveTo w:id="2" w:author="Microsoft Office 用户" w:date="2017-10-11T17:43:00Z">
        <w:r>
          <w:rPr>
            <w:rFonts w:hint="eastAsia"/>
          </w:rPr>
          <w:t>awk</w:t>
        </w:r>
        <w:proofErr w:type="spellEnd"/>
        <w:r>
          <w:rPr>
            <w:rFonts w:hint="eastAsia"/>
          </w:rPr>
          <w:t xml:space="preserve">  </w:t>
        </w:r>
        <w:proofErr w:type="spellStart"/>
        <w:r>
          <w:rPr>
            <w:rFonts w:hint="eastAsia"/>
          </w:rPr>
          <w:t>sed</w:t>
        </w:r>
      </w:moveTo>
      <w:proofErr w:type="spellEnd"/>
      <w:proofErr w:type="gramEnd"/>
    </w:p>
    <w:moveToRangeEnd w:id="1"/>
    <w:p w14:paraId="05347C5C" w14:textId="087676B9" w:rsidR="00305125" w:rsidRDefault="00BA19ED">
      <w:pPr>
        <w:rPr>
          <w:rFonts w:hint="eastAsia"/>
        </w:rPr>
      </w:pPr>
      <w:ins w:id="3" w:author="Microsoft Office 用户" w:date="2017-10-16T09:37:00Z">
        <w:r>
          <w:rPr>
            <w:rFonts w:hint="eastAsia"/>
          </w:rPr>
          <w:t>获取文件最后几行的内容</w:t>
        </w:r>
      </w:ins>
    </w:p>
    <w:p w14:paraId="6010366D" w14:textId="77777777" w:rsidR="005F476A" w:rsidRDefault="005F476A">
      <w:pPr>
        <w:rPr>
          <w:ins w:id="4" w:author="Microsoft Office 用户" w:date="2017-10-16T09:40:00Z"/>
          <w:rFonts w:hint="eastAsia"/>
        </w:rPr>
      </w:pPr>
    </w:p>
    <w:p w14:paraId="2570BAD1" w14:textId="6569C49B" w:rsidR="000027D7" w:rsidDel="00305125" w:rsidRDefault="000027D7">
      <w:moveFromRangeStart w:id="5" w:author="Microsoft Office 用户" w:date="2017-10-11T17:43:00Z" w:name="move495507166"/>
      <w:moveFrom w:id="6" w:author="Microsoft Office 用户" w:date="2017-10-11T17:43:00Z">
        <w:r w:rsidDel="00305125">
          <w:rPr>
            <w:rFonts w:hint="eastAsia"/>
          </w:rPr>
          <w:t>统计一个文本行数</w:t>
        </w:r>
      </w:moveFrom>
    </w:p>
    <w:moveFromRangeEnd w:id="5"/>
    <w:p w14:paraId="1377CC6C" w14:textId="2D3399E9" w:rsidR="00B556C1" w:rsidRDefault="00B556C1">
      <w:r>
        <w:rPr>
          <w:rFonts w:hint="eastAsia"/>
        </w:rPr>
        <w:t>查询网络端口号</w:t>
      </w:r>
    </w:p>
    <w:p w14:paraId="352B635A" w14:textId="5C8F52B4" w:rsidR="00331FEF" w:rsidRDefault="00331FEF">
      <w:pPr>
        <w:rPr>
          <w:ins w:id="7" w:author="Microsoft Office 用户" w:date="2017-10-11T17:43:00Z"/>
        </w:rPr>
      </w:pPr>
      <w:r>
        <w:rPr>
          <w:rFonts w:hint="eastAsia"/>
        </w:rPr>
        <w:t>TCP/UDP</w:t>
      </w:r>
    </w:p>
    <w:p w14:paraId="0D2AEC47" w14:textId="7A09B78A" w:rsidR="00305125" w:rsidRDefault="00305125">
      <w:ins w:id="8" w:author="Microsoft Office 用户" w:date="2017-10-11T17:43:00Z">
        <w:r>
          <w:rPr>
            <w:rFonts w:hint="eastAsia"/>
          </w:rPr>
          <w:t>http</w:t>
        </w:r>
        <w:r>
          <w:rPr>
            <w:rFonts w:hint="eastAsia"/>
          </w:rPr>
          <w:t>协议</w:t>
        </w:r>
        <w:r>
          <w:rPr>
            <w:rFonts w:hint="eastAsia"/>
          </w:rPr>
          <w:t xml:space="preserve">  </w:t>
        </w:r>
        <w:r>
          <w:rPr>
            <w:rFonts w:hint="eastAsia"/>
          </w:rPr>
          <w:t>状态码</w:t>
        </w:r>
      </w:ins>
      <w:ins w:id="9" w:author="Microsoft Office 用户" w:date="2017-10-11T17:44:00Z">
        <w:r>
          <w:rPr>
            <w:rFonts w:hint="eastAsia"/>
          </w:rPr>
          <w:t xml:space="preserve"> </w:t>
        </w:r>
        <w:r>
          <w:rPr>
            <w:rFonts w:hint="eastAsia"/>
          </w:rPr>
          <w:t>三次握手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四次挥手</w:t>
        </w:r>
        <w:r>
          <w:rPr>
            <w:rFonts w:hint="eastAsia"/>
          </w:rPr>
          <w:t xml:space="preserve"> </w:t>
        </w:r>
      </w:ins>
    </w:p>
    <w:p w14:paraId="2FA4507E" w14:textId="1418F4F4" w:rsidR="00B556C1" w:rsidDel="00305125" w:rsidRDefault="001E735B">
      <w:ins w:id="10" w:author="Microsoft Office 用户" w:date="2017-10-16T11:39:00Z">
        <w:r>
          <w:rPr>
            <w:rFonts w:hint="eastAsia"/>
          </w:rPr>
          <w:t>http</w:t>
        </w:r>
        <w:r>
          <w:rPr>
            <w:rFonts w:hint="eastAsia"/>
          </w:rPr>
          <w:t>与</w:t>
        </w:r>
        <w:r>
          <w:rPr>
            <w:rFonts w:hint="eastAsia"/>
          </w:rPr>
          <w:t>https</w:t>
        </w:r>
        <w:r>
          <w:rPr>
            <w:rFonts w:hint="eastAsia"/>
          </w:rPr>
          <w:t>的差别</w:t>
        </w:r>
      </w:ins>
      <w:moveFromRangeStart w:id="11" w:author="Microsoft Office 用户" w:date="2017-10-11T17:43:00Z" w:name="move495507140"/>
      <w:moveFrom w:id="12" w:author="Microsoft Office 用户" w:date="2017-10-11T17:43:00Z">
        <w:r w:rsidR="00B556C1" w:rsidDel="00305125">
          <w:rPr>
            <w:rFonts w:hint="eastAsia"/>
          </w:rPr>
          <w:t>awk  sed</w:t>
        </w:r>
      </w:moveFrom>
    </w:p>
    <w:moveFromRangeEnd w:id="11"/>
    <w:p w14:paraId="6007E645" w14:textId="77777777" w:rsidR="000027D7" w:rsidRDefault="000027D7"/>
    <w:p w14:paraId="2A19D7A2" w14:textId="3F6A990B" w:rsidR="000027D7" w:rsidRDefault="000027D7">
      <w:r>
        <w:rPr>
          <w:rFonts w:hint="eastAsia"/>
        </w:rPr>
        <w:t>OS:</w:t>
      </w:r>
    </w:p>
    <w:p w14:paraId="179D4CA8" w14:textId="5F30E5EC" w:rsidR="00B556C1" w:rsidRDefault="00B556C1">
      <w:r>
        <w:rPr>
          <w:rFonts w:hint="eastAsia"/>
        </w:rPr>
        <w:t>用户态和内核态</w:t>
      </w:r>
    </w:p>
    <w:p w14:paraId="71F16A12" w14:textId="1EC60232" w:rsidR="00B556C1" w:rsidRDefault="00B556C1">
      <w:r>
        <w:rPr>
          <w:rFonts w:hint="eastAsia"/>
        </w:rPr>
        <w:t>死锁及避免</w:t>
      </w:r>
    </w:p>
    <w:p w14:paraId="64CCC3B6" w14:textId="2A08F7A2" w:rsidR="00331FEF" w:rsidRDefault="00331FEF">
      <w:r>
        <w:rPr>
          <w:rFonts w:hint="eastAsia"/>
        </w:rPr>
        <w:t>线程和进程的区别</w:t>
      </w:r>
    </w:p>
    <w:p w14:paraId="300A4D5C" w14:textId="54DABCFB" w:rsidR="00331FEF" w:rsidRDefault="00331FEF">
      <w:r>
        <w:rPr>
          <w:rFonts w:hint="eastAsia"/>
        </w:rPr>
        <w:t>虚拟内存和物理内存</w:t>
      </w:r>
      <w:r>
        <w:rPr>
          <w:rFonts w:hint="eastAsia"/>
        </w:rPr>
        <w:t xml:space="preserve"> </w:t>
      </w:r>
      <w:r>
        <w:rPr>
          <w:rFonts w:hint="eastAsia"/>
        </w:rPr>
        <w:t>缓存</w:t>
      </w:r>
    </w:p>
    <w:p w14:paraId="6690D3CE" w14:textId="6418B5F5" w:rsidR="00331FEF" w:rsidRDefault="00331FEF">
      <w:r>
        <w:rPr>
          <w:rFonts w:hint="eastAsia"/>
        </w:rPr>
        <w:t>各种排序及其时间复杂度</w:t>
      </w:r>
    </w:p>
    <w:p w14:paraId="224A08E8" w14:textId="77777777" w:rsidR="00382A52" w:rsidRDefault="00382A52" w:rsidP="00382A52">
      <w:pPr>
        <w:rPr>
          <w:ins w:id="13" w:author="Microsoft Office 用户" w:date="2017-10-11T17:44:00Z"/>
        </w:rPr>
      </w:pPr>
      <w:bookmarkStart w:id="14" w:name="OLE_LINK21"/>
      <w:bookmarkStart w:id="15" w:name="OLE_LINK22"/>
      <w:r>
        <w:rPr>
          <w:rFonts w:hint="eastAsia"/>
        </w:rPr>
        <w:t>多线程之间的通信方式</w:t>
      </w:r>
    </w:p>
    <w:p w14:paraId="61D3128E" w14:textId="43700D99" w:rsidR="00305125" w:rsidRDefault="00305125" w:rsidP="00382A52">
      <w:ins w:id="16" w:author="Microsoft Office 用户" w:date="2017-10-11T17:44:00Z">
        <w:r>
          <w:rPr>
            <w:rFonts w:hint="eastAsia"/>
          </w:rPr>
          <w:t>进程通信的方式及代码实现</w:t>
        </w:r>
      </w:ins>
    </w:p>
    <w:p w14:paraId="6E248BE3" w14:textId="4ABBC1F0" w:rsidR="000027D7" w:rsidRDefault="005F476A" w:rsidP="00382A52">
      <w:pPr>
        <w:rPr>
          <w:ins w:id="17" w:author="Microsoft Office 用户" w:date="2017-10-16T09:42:00Z"/>
          <w:rFonts w:hint="eastAsia"/>
        </w:rPr>
      </w:pPr>
      <w:ins w:id="18" w:author="Microsoft Office 用户" w:date="2017-10-16T09:42:00Z">
        <w:r>
          <w:rPr>
            <w:rFonts w:hint="eastAsia"/>
          </w:rPr>
          <w:t>有名管道和匿名管道的区别</w:t>
        </w:r>
      </w:ins>
    </w:p>
    <w:p w14:paraId="7B50D32F" w14:textId="77777777" w:rsidR="005F476A" w:rsidRDefault="005F476A" w:rsidP="00382A52">
      <w:pPr>
        <w:rPr>
          <w:ins w:id="19" w:author="Microsoft Office 用户" w:date="2017-10-16T09:42:00Z"/>
          <w:rFonts w:hint="eastAsia"/>
        </w:rPr>
      </w:pPr>
    </w:p>
    <w:p w14:paraId="66C2A696" w14:textId="77777777" w:rsidR="005F476A" w:rsidRDefault="005F476A" w:rsidP="00382A52">
      <w:pPr>
        <w:rPr>
          <w:rFonts w:hint="eastAsia"/>
        </w:rPr>
      </w:pPr>
    </w:p>
    <w:bookmarkEnd w:id="14"/>
    <w:bookmarkEnd w:id="15"/>
    <w:p w14:paraId="32751E77" w14:textId="77777777" w:rsidR="000027D7" w:rsidRDefault="00382A52" w:rsidP="00382A52">
      <w:r>
        <w:rPr>
          <w:rFonts w:hint="eastAsia"/>
        </w:rPr>
        <w:t>数据库：</w:t>
      </w:r>
    </w:p>
    <w:p w14:paraId="74149A26" w14:textId="73909B99" w:rsidR="000027D7" w:rsidRDefault="000027D7" w:rsidP="00382A52">
      <w:r>
        <w:rPr>
          <w:rFonts w:hint="eastAsia"/>
        </w:rPr>
        <w:t>表连接的</w:t>
      </w:r>
      <w:proofErr w:type="spellStart"/>
      <w:r>
        <w:rPr>
          <w:rFonts w:hint="eastAsia"/>
        </w:rPr>
        <w:t>sql</w:t>
      </w:r>
      <w:proofErr w:type="spellEnd"/>
    </w:p>
    <w:p w14:paraId="0D446109" w14:textId="521E8928" w:rsidR="00382A52" w:rsidRDefault="00382A52" w:rsidP="00382A52">
      <w:r>
        <w:rPr>
          <w:rFonts w:hint="eastAsia"/>
        </w:rPr>
        <w:t>范式</w:t>
      </w:r>
      <w:r>
        <w:rPr>
          <w:rFonts w:hint="eastAsia"/>
        </w:rPr>
        <w:t xml:space="preserve"> SQL</w:t>
      </w:r>
      <w:r>
        <w:rPr>
          <w:rFonts w:hint="eastAsia"/>
        </w:rPr>
        <w:t>语句</w:t>
      </w:r>
      <w:r>
        <w:rPr>
          <w:rFonts w:hint="eastAsia"/>
        </w:rPr>
        <w:t xml:space="preserve">  </w:t>
      </w:r>
      <w:r>
        <w:rPr>
          <w:rFonts w:hint="eastAsia"/>
        </w:rPr>
        <w:t>内连接和外连接</w:t>
      </w:r>
      <w:r>
        <w:rPr>
          <w:rFonts w:hint="eastAsia"/>
        </w:rPr>
        <w:t xml:space="preserve">  </w:t>
      </w:r>
      <w:r>
        <w:rPr>
          <w:rFonts w:hint="eastAsia"/>
        </w:rPr>
        <w:t>数据库索引</w:t>
      </w:r>
    </w:p>
    <w:p w14:paraId="4B219A22" w14:textId="243C378A" w:rsidR="00331FEF" w:rsidRDefault="00331FEF" w:rsidP="00382A52">
      <w:r>
        <w:rPr>
          <w:rFonts w:hint="eastAsia"/>
        </w:rPr>
        <w:t>数据库的种类</w:t>
      </w:r>
      <w:r>
        <w:rPr>
          <w:rFonts w:hint="eastAsia"/>
        </w:rPr>
        <w:t xml:space="preserve">  </w:t>
      </w:r>
      <w:r>
        <w:rPr>
          <w:rFonts w:hint="eastAsia"/>
        </w:rPr>
        <w:t>特别大的表的优化</w:t>
      </w:r>
    </w:p>
    <w:p w14:paraId="52196A47" w14:textId="3D891CD3" w:rsidR="00382A52" w:rsidRDefault="00647AC5">
      <w:r>
        <w:rPr>
          <w:rFonts w:hint="eastAsia"/>
        </w:rPr>
        <w:t>多个文档进行快速查找（建索引）</w:t>
      </w:r>
    </w:p>
    <w:p w14:paraId="3C76BE73" w14:textId="22C7E7B6" w:rsidR="000027D7" w:rsidRDefault="00BA19ED">
      <w:pPr>
        <w:rPr>
          <w:ins w:id="20" w:author="Microsoft Office 用户" w:date="2017-10-16T09:31:00Z"/>
          <w:rFonts w:hint="eastAsia"/>
        </w:rPr>
      </w:pPr>
      <w:ins w:id="21" w:author="Microsoft Office 用户" w:date="2017-10-16T09:30:00Z">
        <w:r>
          <w:rPr>
            <w:rFonts w:hint="eastAsia"/>
          </w:rPr>
          <w:t>数据库索引的原理及优化</w:t>
        </w:r>
      </w:ins>
    </w:p>
    <w:p w14:paraId="6A10F00E" w14:textId="1938CE40" w:rsidR="00BA19ED" w:rsidRDefault="00BA19ED">
      <w:pPr>
        <w:rPr>
          <w:ins w:id="22" w:author="Microsoft Office 用户" w:date="2017-10-16T09:30:00Z"/>
          <w:rFonts w:hint="eastAsia"/>
        </w:rPr>
      </w:pPr>
      <w:ins w:id="23" w:author="Microsoft Office 用户" w:date="2017-10-16T09:31:00Z">
        <w:r>
          <w:rPr>
            <w:rFonts w:hint="eastAsia"/>
          </w:rPr>
          <w:t>怎样实现分组统计</w:t>
        </w:r>
      </w:ins>
    </w:p>
    <w:p w14:paraId="3D404F38" w14:textId="29EA008A" w:rsidR="00BA19ED" w:rsidRDefault="00FD35AA">
      <w:pPr>
        <w:rPr>
          <w:ins w:id="24" w:author="Microsoft Office 用户" w:date="2017-10-16T09:33:00Z"/>
          <w:rFonts w:hint="eastAsia"/>
        </w:rPr>
      </w:pPr>
      <w:proofErr w:type="gramStart"/>
      <w:ins w:id="25" w:author="Microsoft Office 用户" w:date="2017-10-16T09:54:00Z">
        <w:r>
          <w:rPr>
            <w:rFonts w:hint="eastAsia"/>
          </w:rPr>
          <w:t>SELECT  JOIN</w:t>
        </w:r>
        <w:proofErr w:type="gramEnd"/>
        <w:r>
          <w:rPr>
            <w:rFonts w:hint="eastAsia"/>
          </w:rPr>
          <w:t xml:space="preserve">  UPDATE</w:t>
        </w:r>
      </w:ins>
    </w:p>
    <w:p w14:paraId="09AA0485" w14:textId="77777777" w:rsidR="00305125" w:rsidRDefault="00305125" w:rsidP="000027D7">
      <w:pPr>
        <w:rPr>
          <w:rFonts w:hint="eastAsia"/>
        </w:rPr>
      </w:pPr>
    </w:p>
    <w:p w14:paraId="50F3FD5E" w14:textId="20F50B29" w:rsidR="000027D7" w:rsidRDefault="000027D7">
      <w:r>
        <w:rPr>
          <w:rFonts w:hint="eastAsia"/>
        </w:rPr>
        <w:t>网络利用率</w:t>
      </w:r>
    </w:p>
    <w:p w14:paraId="73B9DD96" w14:textId="77777777" w:rsidR="000027D7" w:rsidRDefault="000027D7"/>
    <w:p w14:paraId="79E129E9" w14:textId="2DD0F8CA" w:rsidR="00331FEF" w:rsidRDefault="000027D7">
      <w:r>
        <w:rPr>
          <w:rFonts w:hint="eastAsia"/>
        </w:rPr>
        <w:t>监控系统的内耗</w:t>
      </w:r>
    </w:p>
    <w:p w14:paraId="0DC6A57B" w14:textId="77777777" w:rsidR="000027D7" w:rsidRDefault="000027D7" w:rsidP="000027D7">
      <w:r>
        <w:rPr>
          <w:rFonts w:hint="eastAsia"/>
        </w:rPr>
        <w:t>正则表达式</w:t>
      </w:r>
    </w:p>
    <w:p w14:paraId="44E522B1" w14:textId="77777777" w:rsidR="000027D7" w:rsidRDefault="000027D7"/>
    <w:p w14:paraId="3163579A" w14:textId="4B247E98" w:rsidR="00382A52" w:rsidRDefault="00382A52">
      <w:r>
        <w:rPr>
          <w:rFonts w:hint="eastAsia"/>
        </w:rPr>
        <w:t>Java</w:t>
      </w:r>
    </w:p>
    <w:p w14:paraId="0978C4E5" w14:textId="792641E2" w:rsidR="00382A52" w:rsidRDefault="00382A52">
      <w:r>
        <w:rPr>
          <w:rFonts w:hint="eastAsia"/>
        </w:rPr>
        <w:t>集合类型</w:t>
      </w:r>
    </w:p>
    <w:p w14:paraId="502E4098" w14:textId="510DA61E" w:rsidR="008810B4" w:rsidRDefault="008810B4">
      <w:r>
        <w:rPr>
          <w:rFonts w:hint="eastAsia"/>
        </w:rPr>
        <w:t>多态和优点</w:t>
      </w:r>
    </w:p>
    <w:p w14:paraId="13AAAEC2" w14:textId="1E0D6DC4" w:rsidR="008810B4" w:rsidRDefault="008810B4">
      <w:proofErr w:type="spellStart"/>
      <w:r>
        <w:rPr>
          <w:rFonts w:hint="eastAsia"/>
        </w:rPr>
        <w:t>gc</w:t>
      </w:r>
      <w:proofErr w:type="spellEnd"/>
      <w:r w:rsidR="00382A52">
        <w:rPr>
          <w:rFonts w:hint="eastAsia"/>
        </w:rPr>
        <w:t xml:space="preserve">  </w:t>
      </w:r>
      <w:r w:rsidR="000027D7">
        <w:rPr>
          <w:rFonts w:hint="eastAsia"/>
        </w:rPr>
        <w:t>分代回收怎么分</w:t>
      </w:r>
      <w:r w:rsidR="000027D7">
        <w:rPr>
          <w:rFonts w:hint="eastAsia"/>
        </w:rPr>
        <w:t xml:space="preserve"> </w:t>
      </w:r>
      <w:r w:rsidR="00382A52">
        <w:rPr>
          <w:rFonts w:hint="eastAsia"/>
        </w:rPr>
        <w:t>内存溢出</w:t>
      </w:r>
    </w:p>
    <w:p w14:paraId="0438C529" w14:textId="6F0224F7" w:rsidR="000027D7" w:rsidRDefault="000027D7">
      <w:pPr>
        <w:rPr>
          <w:ins w:id="26" w:author="Microsoft Office 用户" w:date="2017-10-11T17:39:00Z"/>
        </w:rPr>
      </w:pPr>
      <w:ins w:id="27" w:author="Microsoft Office 用户" w:date="2017-10-11T17:38:00Z">
        <w:r>
          <w:rPr>
            <w:rFonts w:hint="eastAsia"/>
          </w:rPr>
          <w:t>JVM</w:t>
        </w:r>
        <w:r>
          <w:rPr>
            <w:rFonts w:hint="eastAsia"/>
          </w:rPr>
          <w:t>里有控制线程的参数吗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线程本身占用的内存可调吗</w:t>
        </w:r>
      </w:ins>
    </w:p>
    <w:p w14:paraId="4051099F" w14:textId="1B0316D8" w:rsidR="000027D7" w:rsidRDefault="000027D7">
      <w:ins w:id="28" w:author="Microsoft Office 用户" w:date="2017-10-11T17:39:00Z">
        <w:r>
          <w:rPr>
            <w:rFonts w:hint="eastAsia"/>
          </w:rPr>
          <w:t>GC</w:t>
        </w:r>
        <w:r>
          <w:rPr>
            <w:rFonts w:hint="eastAsia"/>
          </w:rPr>
          <w:t>本身的时间占用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如何判断达到</w:t>
        </w:r>
        <w:r>
          <w:rPr>
            <w:rFonts w:hint="eastAsia"/>
          </w:rPr>
          <w:t>JVM</w:t>
        </w:r>
        <w:r>
          <w:rPr>
            <w:rFonts w:hint="eastAsia"/>
          </w:rPr>
          <w:t>的瓶颈</w:t>
        </w:r>
      </w:ins>
    </w:p>
    <w:p w14:paraId="39A59741" w14:textId="02A18505" w:rsidR="00382A52" w:rsidRDefault="00382A52">
      <w:r>
        <w:rPr>
          <w:rFonts w:hint="eastAsia"/>
        </w:rPr>
        <w:t>java</w:t>
      </w:r>
      <w:r>
        <w:rPr>
          <w:rFonts w:hint="eastAsia"/>
        </w:rPr>
        <w:t>与</w:t>
      </w:r>
      <w:r>
        <w:rPr>
          <w:rFonts w:hint="eastAsia"/>
        </w:rPr>
        <w:t>C#</w:t>
      </w:r>
      <w:r>
        <w:rPr>
          <w:rFonts w:hint="eastAsia"/>
        </w:rPr>
        <w:t>的区别</w:t>
      </w:r>
    </w:p>
    <w:p w14:paraId="20A866D7" w14:textId="32EBF5CF" w:rsidR="00382A52" w:rsidRDefault="00647AC5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和</w:t>
      </w:r>
      <w:r>
        <w:rPr>
          <w:rFonts w:hint="eastAsia"/>
        </w:rPr>
        <w:t>Integer</w:t>
      </w:r>
      <w:r>
        <w:rPr>
          <w:rFonts w:hint="eastAsia"/>
        </w:rPr>
        <w:t>的差别</w:t>
      </w:r>
    </w:p>
    <w:p w14:paraId="5F2AB591" w14:textId="5255CA0E" w:rsidR="00C4396E" w:rsidRDefault="003B22CB" w:rsidP="00C4396E">
      <w:pPr>
        <w:ind w:left="420"/>
      </w:pPr>
      <w:r>
        <w:rPr>
          <w:rFonts w:hint="eastAsia"/>
        </w:rPr>
        <w:t>Integer</w:t>
      </w:r>
      <w:r>
        <w:rPr>
          <w:rFonts w:hint="eastAsia"/>
        </w:rPr>
        <w:t>有缓存区，</w:t>
      </w:r>
      <w:r>
        <w:rPr>
          <w:rFonts w:hint="eastAsia"/>
        </w:rPr>
        <w:t>-128-127</w:t>
      </w:r>
      <w:r w:rsidR="00C4396E">
        <w:rPr>
          <w:rFonts w:hint="eastAsia"/>
        </w:rPr>
        <w:t>；</w:t>
      </w:r>
      <w:r w:rsidR="00C4396E">
        <w:rPr>
          <w:rFonts w:hint="eastAsia"/>
        </w:rPr>
        <w:t>Integer</w:t>
      </w:r>
      <w:r w:rsidR="00C4396E">
        <w:rPr>
          <w:rFonts w:hint="eastAsia"/>
        </w:rPr>
        <w:t>方法：字符串转换成整型</w:t>
      </w:r>
      <w:r w:rsidR="00C4396E">
        <w:rPr>
          <w:rFonts w:hint="eastAsia"/>
        </w:rPr>
        <w:t xml:space="preserve"> </w:t>
      </w:r>
      <w:proofErr w:type="spellStart"/>
      <w:r w:rsidR="00C4396E">
        <w:rPr>
          <w:rFonts w:hint="eastAsia"/>
        </w:rPr>
        <w:t>Integer.valueOf</w:t>
      </w:r>
      <w:proofErr w:type="spellEnd"/>
      <w:r w:rsidR="00C4396E">
        <w:rPr>
          <w:rFonts w:hint="eastAsia"/>
        </w:rPr>
        <w:t>/</w:t>
      </w:r>
      <w:proofErr w:type="spellStart"/>
      <w:r w:rsidR="00C4396E">
        <w:rPr>
          <w:rFonts w:hint="eastAsia"/>
        </w:rPr>
        <w:t>parseInt</w:t>
      </w:r>
      <w:proofErr w:type="spellEnd"/>
      <w:r w:rsidR="00C4396E">
        <w:rPr>
          <w:rFonts w:hint="eastAsia"/>
        </w:rPr>
        <w:t xml:space="preserve"> </w:t>
      </w:r>
      <w:r w:rsidR="00C4396E">
        <w:rPr>
          <w:rFonts w:hint="eastAsia"/>
        </w:rPr>
        <w:t>返回</w:t>
      </w:r>
      <w:r w:rsidR="00C4396E">
        <w:rPr>
          <w:rFonts w:hint="eastAsia"/>
        </w:rPr>
        <w:t>Integer/</w:t>
      </w:r>
      <w:proofErr w:type="spellStart"/>
      <w:r w:rsidR="00C4396E">
        <w:rPr>
          <w:rFonts w:hint="eastAsia"/>
        </w:rPr>
        <w:t>int</w:t>
      </w:r>
      <w:proofErr w:type="spellEnd"/>
    </w:p>
    <w:p w14:paraId="3A391EC0" w14:textId="4C5E9D7E" w:rsidR="00331FEF" w:rsidRDefault="00331FEF">
      <w:r>
        <w:rPr>
          <w:rFonts w:hint="eastAsia"/>
        </w:rPr>
        <w:t>接口和抽象类的区别</w:t>
      </w:r>
    </w:p>
    <w:p w14:paraId="73366866" w14:textId="14B52331" w:rsidR="00647AC5" w:rsidRDefault="00305125">
      <w:pPr>
        <w:rPr>
          <w:ins w:id="29" w:author="Microsoft Office 用户" w:date="2017-10-11T17:39:00Z"/>
        </w:rPr>
      </w:pPr>
      <w:ins w:id="30" w:author="Microsoft Office 用户" w:date="2017-10-11T17:39:00Z">
        <w:r>
          <w:rPr>
            <w:rFonts w:hint="eastAsia"/>
          </w:rPr>
          <w:t>Spring</w:t>
        </w:r>
        <w:r>
          <w:rPr>
            <w:rFonts w:hint="eastAsia"/>
          </w:rPr>
          <w:t>是</w:t>
        </w:r>
      </w:ins>
      <w:ins w:id="31" w:author="Microsoft Office 用户" w:date="2017-10-11T17:40:00Z">
        <w:r>
          <w:rPr>
            <w:rFonts w:hint="eastAsia"/>
          </w:rPr>
          <w:t>基于什么原理实现的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本身怎么实现依赖注入的</w:t>
        </w:r>
      </w:ins>
    </w:p>
    <w:p w14:paraId="2FBE4755" w14:textId="45634A6C" w:rsidR="00305125" w:rsidRDefault="00305125">
      <w:pPr>
        <w:rPr>
          <w:ins w:id="32" w:author="Microsoft Office 用户" w:date="2017-10-11T17:42:00Z"/>
        </w:rPr>
      </w:pPr>
      <w:ins w:id="33" w:author="Microsoft Office 用户" w:date="2017-10-11T17:42:00Z">
        <w:r>
          <w:rPr>
            <w:rFonts w:hint="eastAsia"/>
          </w:rPr>
          <w:t>字符串问题：</w:t>
        </w:r>
        <w:proofErr w:type="spellStart"/>
        <w:r>
          <w:rPr>
            <w:rFonts w:hint="eastAsia"/>
          </w:rPr>
          <w:t>strcpy</w:t>
        </w:r>
        <w:proofErr w:type="spellEnd"/>
        <w:r>
          <w:rPr>
            <w:rFonts w:hint="eastAsia"/>
          </w:rPr>
          <w:t xml:space="preserve"> </w:t>
        </w:r>
        <w:r>
          <w:rPr>
            <w:rFonts w:hint="eastAsia"/>
          </w:rPr>
          <w:t>字符串翻转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单词翻转</w:t>
        </w:r>
      </w:ins>
    </w:p>
    <w:p w14:paraId="7FD0BC0A" w14:textId="3241601A" w:rsidR="00305125" w:rsidRDefault="00625F00">
      <w:pPr>
        <w:rPr>
          <w:ins w:id="34" w:author="Microsoft Office 用户" w:date="2017-10-16T11:43:00Z"/>
          <w:rFonts w:hint="eastAsia"/>
        </w:rPr>
      </w:pPr>
      <w:ins w:id="35" w:author="Microsoft Office 用户" w:date="2017-10-16T11:42:00Z">
        <w:r>
          <w:rPr>
            <w:rFonts w:hint="eastAsia"/>
          </w:rPr>
          <w:t>面向对象和面向方法</w:t>
        </w:r>
      </w:ins>
      <w:ins w:id="36" w:author="Microsoft Office 用户" w:date="2017-10-16T11:43:00Z">
        <w:r>
          <w:rPr>
            <w:rFonts w:hint="eastAsia"/>
          </w:rPr>
          <w:t>的区别</w:t>
        </w:r>
      </w:ins>
    </w:p>
    <w:p w14:paraId="1110873C" w14:textId="716B3EC4" w:rsidR="00625F00" w:rsidRDefault="00FA199E">
      <w:pPr>
        <w:rPr>
          <w:ins w:id="37" w:author="Microsoft Office 用户" w:date="2017-10-11T17:42:00Z"/>
          <w:rFonts w:hint="eastAsia"/>
        </w:rPr>
      </w:pPr>
      <w:ins w:id="38" w:author="Microsoft Office 用户" w:date="2017-10-16T11:56:00Z">
        <w:r>
          <w:rPr>
            <w:rFonts w:hint="eastAsia"/>
          </w:rPr>
          <w:t>泛型</w:t>
        </w:r>
      </w:ins>
      <w:bookmarkStart w:id="39" w:name="_GoBack"/>
      <w:bookmarkEnd w:id="39"/>
    </w:p>
    <w:p w14:paraId="05CABCD8" w14:textId="77777777" w:rsidR="00305125" w:rsidRDefault="00305125"/>
    <w:p w14:paraId="6F00D734" w14:textId="77777777" w:rsidR="005B04DD" w:rsidRDefault="005B04DD">
      <w:r>
        <w:rPr>
          <w:rFonts w:hint="eastAsia"/>
        </w:rPr>
        <w:t>手写代码</w:t>
      </w:r>
    </w:p>
    <w:p w14:paraId="0E4CE113" w14:textId="77777777" w:rsidR="005B04DD" w:rsidRDefault="005B04DD">
      <w:r>
        <w:rPr>
          <w:rFonts w:hint="eastAsia"/>
        </w:rPr>
        <w:t>读文本（测试用例）</w:t>
      </w:r>
    </w:p>
    <w:p w14:paraId="3663610E" w14:textId="77777777" w:rsidR="005B04DD" w:rsidRDefault="005B04DD">
      <w:proofErr w:type="spellStart"/>
      <w:r>
        <w:rPr>
          <w:rFonts w:hint="eastAsia"/>
        </w:rPr>
        <w:t>topk</w:t>
      </w:r>
      <w:proofErr w:type="spellEnd"/>
      <w:r>
        <w:rPr>
          <w:rFonts w:hint="eastAsia"/>
        </w:rPr>
        <w:t>算法</w:t>
      </w:r>
    </w:p>
    <w:p w14:paraId="1D8F370C" w14:textId="77777777" w:rsidR="005B04DD" w:rsidRDefault="005B04DD">
      <w:r>
        <w:rPr>
          <w:rFonts w:hint="eastAsia"/>
        </w:rPr>
        <w:t>字符串的逆序拷贝</w:t>
      </w:r>
    </w:p>
    <w:p w14:paraId="1A3F7C7C" w14:textId="612444EF" w:rsidR="005B04DD" w:rsidRDefault="00B556C1">
      <w:proofErr w:type="spellStart"/>
      <w:r>
        <w:rPr>
          <w:rFonts w:hint="eastAsia"/>
        </w:rPr>
        <w:t>strcopy</w:t>
      </w:r>
      <w:proofErr w:type="spellEnd"/>
    </w:p>
    <w:p w14:paraId="477571D8" w14:textId="1D414175" w:rsidR="00B556C1" w:rsidRDefault="00B556C1">
      <w:r>
        <w:rPr>
          <w:rFonts w:hint="eastAsia"/>
        </w:rPr>
        <w:t>冒泡</w:t>
      </w:r>
      <w:r>
        <w:rPr>
          <w:rFonts w:hint="eastAsia"/>
        </w:rPr>
        <w:t xml:space="preserve"> </w:t>
      </w:r>
      <w:r>
        <w:rPr>
          <w:rFonts w:hint="eastAsia"/>
        </w:rPr>
        <w:t>快排</w:t>
      </w:r>
    </w:p>
    <w:p w14:paraId="61E57877" w14:textId="62467ED2" w:rsidR="008810B4" w:rsidRDefault="00B556C1" w:rsidP="008810B4">
      <w:bookmarkStart w:id="40" w:name="OLE_LINK17"/>
      <w:bookmarkStart w:id="41" w:name="OLE_LINK18"/>
      <w:r>
        <w:rPr>
          <w:rFonts w:hint="eastAsia"/>
        </w:rPr>
        <w:t>判断链表是否有环</w:t>
      </w:r>
      <w:bookmarkEnd w:id="40"/>
      <w:bookmarkEnd w:id="41"/>
      <w:r>
        <w:rPr>
          <w:rFonts w:hint="eastAsia"/>
        </w:rPr>
        <w:t xml:space="preserve"> </w:t>
      </w:r>
      <w:r w:rsidR="00BA19ED">
        <w:rPr>
          <w:rFonts w:hint="eastAsia"/>
        </w:rPr>
        <w:t>环的入口</w:t>
      </w:r>
      <w:r>
        <w:rPr>
          <w:rFonts w:hint="eastAsia"/>
        </w:rPr>
        <w:t xml:space="preserve"> </w:t>
      </w:r>
      <w:r>
        <w:rPr>
          <w:rFonts w:hint="eastAsia"/>
        </w:rPr>
        <w:t>改进</w:t>
      </w:r>
    </w:p>
    <w:p w14:paraId="3B4B5B60" w14:textId="77777777" w:rsidR="008810B4" w:rsidRDefault="008810B4" w:rsidP="008810B4">
      <w:proofErr w:type="spellStart"/>
      <w:r>
        <w:rPr>
          <w:rFonts w:hint="eastAsia"/>
        </w:rPr>
        <w:t>pendingpool</w:t>
      </w:r>
      <w:proofErr w:type="spellEnd"/>
      <w:r>
        <w:rPr>
          <w:rFonts w:hint="eastAsia"/>
        </w:rPr>
        <w:t>数据结构构建（</w:t>
      </w:r>
      <w:r>
        <w:rPr>
          <w:rFonts w:hint="eastAsia"/>
        </w:rPr>
        <w:t>not used ready busy</w:t>
      </w:r>
      <w:r>
        <w:rPr>
          <w:rFonts w:hint="eastAsia"/>
        </w:rPr>
        <w:t>）三种状态初始化</w:t>
      </w:r>
      <w:r>
        <w:rPr>
          <w:rFonts w:hint="eastAsia"/>
        </w:rPr>
        <w:t xml:space="preserve">  </w:t>
      </w:r>
      <w:r>
        <w:rPr>
          <w:rFonts w:hint="eastAsia"/>
        </w:rPr>
        <w:t>互相转换</w:t>
      </w:r>
      <w:r>
        <w:rPr>
          <w:rFonts w:hint="eastAsia"/>
        </w:rPr>
        <w:t xml:space="preserve"> </w:t>
      </w:r>
      <w:r>
        <w:rPr>
          <w:rFonts w:hint="eastAsia"/>
        </w:rPr>
        <w:t>（用线程）并测试</w:t>
      </w:r>
    </w:p>
    <w:p w14:paraId="7F9D5052" w14:textId="315A4A86" w:rsidR="00B556C1" w:rsidRDefault="00382A52">
      <w:r>
        <w:rPr>
          <w:rFonts w:hint="eastAsia"/>
        </w:rPr>
        <w:t>从一个字符串中查找出现次数最多的字符</w:t>
      </w:r>
    </w:p>
    <w:p w14:paraId="54FD4C2A" w14:textId="3510CA29" w:rsidR="008810B4" w:rsidRDefault="00331FEF">
      <w:r>
        <w:rPr>
          <w:rFonts w:hint="eastAsia"/>
        </w:rPr>
        <w:t>判断闰年</w:t>
      </w:r>
    </w:p>
    <w:p w14:paraId="36D536A9" w14:textId="54135E30" w:rsidR="00331FEF" w:rsidRDefault="00331FEF">
      <w:r>
        <w:rPr>
          <w:rFonts w:hint="eastAsia"/>
        </w:rPr>
        <w:t>给出一个正整数，返回不大于这个数的最大二进制数</w:t>
      </w:r>
      <w:r>
        <w:rPr>
          <w:rFonts w:hint="eastAsia"/>
        </w:rPr>
        <w:t xml:space="preserve">  </w:t>
      </w:r>
      <w:r>
        <w:rPr>
          <w:rFonts w:hint="eastAsia"/>
        </w:rPr>
        <w:t>时间复杂度</w:t>
      </w:r>
    </w:p>
    <w:p w14:paraId="06113D6B" w14:textId="69336587" w:rsidR="00331FEF" w:rsidRDefault="00331FEF">
      <w:bookmarkStart w:id="42" w:name="OLE_LINK19"/>
      <w:bookmarkStart w:id="43" w:name="OLE_LINK20"/>
      <w:r w:rsidRPr="003A6954">
        <w:rPr>
          <w:rFonts w:hint="eastAsia"/>
          <w:highlight w:val="yellow"/>
        </w:rPr>
        <w:t>求</w:t>
      </w:r>
      <w:r w:rsidRPr="003A6954">
        <w:rPr>
          <w:rFonts w:hint="eastAsia"/>
          <w:highlight w:val="yellow"/>
        </w:rPr>
        <w:t>0~9</w:t>
      </w:r>
      <w:r w:rsidRPr="003A6954">
        <w:rPr>
          <w:rFonts w:hint="eastAsia"/>
          <w:highlight w:val="yellow"/>
        </w:rPr>
        <w:t>的全排列</w:t>
      </w:r>
      <w:bookmarkEnd w:id="42"/>
      <w:bookmarkEnd w:id="43"/>
      <w:r w:rsidRPr="003A6954">
        <w:rPr>
          <w:rFonts w:hint="eastAsia"/>
          <w:highlight w:val="yellow"/>
        </w:rPr>
        <w:t>（递归）</w:t>
      </w:r>
    </w:p>
    <w:p w14:paraId="179DC23B" w14:textId="34238386" w:rsidR="00323255" w:rsidRDefault="00323255">
      <w:r>
        <w:rPr>
          <w:rFonts w:hint="eastAsia"/>
        </w:rPr>
        <w:t>找出字符串最先出现的不重复的字符</w:t>
      </w:r>
    </w:p>
    <w:p w14:paraId="5179794E" w14:textId="7533A361" w:rsidR="00323255" w:rsidRDefault="00323255">
      <w:r>
        <w:rPr>
          <w:rFonts w:hint="eastAsia"/>
        </w:rPr>
        <w:t>二叉树叶子节点</w:t>
      </w:r>
    </w:p>
    <w:p w14:paraId="5E6DED83" w14:textId="6ECD1E4C" w:rsidR="00331FEF" w:rsidRDefault="000027D7">
      <w:pPr>
        <w:rPr>
          <w:ins w:id="44" w:author="Microsoft Office 用户" w:date="2017-10-16T09:27:00Z"/>
          <w:rFonts w:hint="eastAsia"/>
        </w:rPr>
      </w:pPr>
      <w:r>
        <w:rPr>
          <w:rFonts w:hint="eastAsia"/>
        </w:rPr>
        <w:t>字符串转数字及测试用例</w:t>
      </w:r>
    </w:p>
    <w:p w14:paraId="09373B6F" w14:textId="77777777" w:rsidR="00BA19ED" w:rsidRDefault="00BA19ED" w:rsidP="00BA19ED">
      <w:r>
        <w:rPr>
          <w:rFonts w:hint="eastAsia"/>
        </w:rPr>
        <w:t>两个二叉树节点最近的父节点</w:t>
      </w:r>
    </w:p>
    <w:p w14:paraId="26EFB990" w14:textId="77777777" w:rsidR="00BA19ED" w:rsidRDefault="00BA19ED" w:rsidP="00BA19ED">
      <w:r>
        <w:rPr>
          <w:rFonts w:hint="eastAsia"/>
        </w:rPr>
        <w:t>打印两个数组的交集</w:t>
      </w:r>
    </w:p>
    <w:p w14:paraId="55AE918B" w14:textId="77777777" w:rsidR="00BA19ED" w:rsidRDefault="00BA19ED" w:rsidP="00BA19ED">
      <w:r>
        <w:rPr>
          <w:rFonts w:hint="eastAsia"/>
        </w:rPr>
        <w:t>两个数比较大小（算术运算符）</w:t>
      </w:r>
    </w:p>
    <w:p w14:paraId="25125F3C" w14:textId="77777777" w:rsidR="00BA19ED" w:rsidRDefault="00BA19ED" w:rsidP="00BA19ED">
      <w:pPr>
        <w:rPr>
          <w:ins w:id="45" w:author="Microsoft Office 用户" w:date="2017-10-11T17:45:00Z"/>
        </w:rPr>
      </w:pPr>
      <w:ins w:id="46" w:author="Microsoft Office 用户" w:date="2017-10-11T17:45:00Z">
        <w:r>
          <w:rPr>
            <w:rFonts w:hint="eastAsia"/>
          </w:rPr>
          <w:t>查找两个单链表的交叉点</w:t>
        </w:r>
      </w:ins>
    </w:p>
    <w:p w14:paraId="5F96F4F5" w14:textId="30B8DBAD" w:rsidR="00BA19ED" w:rsidRDefault="00BA19ED">
      <w:pPr>
        <w:rPr>
          <w:ins w:id="47" w:author="Microsoft Office 用户" w:date="2017-10-16T09:36:00Z"/>
          <w:rFonts w:hint="eastAsia"/>
        </w:rPr>
      </w:pPr>
      <w:ins w:id="48" w:author="Microsoft Office 用户" w:date="2017-10-16T09:35:00Z">
        <w:r>
          <w:rPr>
            <w:rFonts w:hint="eastAsia"/>
          </w:rPr>
          <w:t>二叉树的反转</w:t>
        </w:r>
      </w:ins>
    </w:p>
    <w:p w14:paraId="3ED05576" w14:textId="295B776E" w:rsidR="00BA19ED" w:rsidRDefault="00BA19ED">
      <w:pPr>
        <w:rPr>
          <w:rFonts w:hint="eastAsia"/>
        </w:rPr>
      </w:pPr>
      <w:ins w:id="49" w:author="Microsoft Office 用户" w:date="2017-10-16T09:36:00Z">
        <w:r>
          <w:rPr>
            <w:rFonts w:hint="eastAsia"/>
          </w:rPr>
          <w:t>大数相乘的算法</w:t>
        </w:r>
      </w:ins>
    </w:p>
    <w:p w14:paraId="4CDC3D30" w14:textId="5BD57A2E" w:rsidR="00BA19ED" w:rsidRDefault="005F476A">
      <w:pPr>
        <w:rPr>
          <w:rFonts w:hint="eastAsia"/>
        </w:rPr>
      </w:pPr>
      <w:ins w:id="50" w:author="Microsoft Office 用户" w:date="2017-10-16T09:44:00Z">
        <w:r>
          <w:rPr>
            <w:rFonts w:hint="eastAsia"/>
          </w:rPr>
          <w:t>二叉树的各序遍历</w:t>
        </w:r>
      </w:ins>
    </w:p>
    <w:p w14:paraId="382443B6" w14:textId="21328229" w:rsidR="00BA19ED" w:rsidRDefault="00FD35AA">
      <w:pPr>
        <w:rPr>
          <w:ins w:id="51" w:author="Microsoft Office 用户" w:date="2017-10-16T09:54:00Z"/>
          <w:rFonts w:hint="eastAsia"/>
        </w:rPr>
      </w:pPr>
      <w:ins w:id="52" w:author="Microsoft Office 用户" w:date="2017-10-16T09:54:00Z">
        <w:r>
          <w:rPr>
            <w:rFonts w:hint="eastAsia"/>
          </w:rPr>
          <w:t>链表逆置</w:t>
        </w:r>
      </w:ins>
    </w:p>
    <w:p w14:paraId="29B831D8" w14:textId="68E2FCA7" w:rsidR="00FD35AA" w:rsidRDefault="003A04EB">
      <w:pPr>
        <w:rPr>
          <w:ins w:id="53" w:author="Microsoft Office 用户" w:date="2017-10-16T09:54:00Z"/>
          <w:rFonts w:hint="eastAsia"/>
        </w:rPr>
      </w:pPr>
      <w:ins w:id="54" w:author="Microsoft Office 用户" w:date="2017-10-16T11:06:00Z">
        <w:r>
          <w:rPr>
            <w:rFonts w:hint="eastAsia"/>
          </w:rPr>
          <w:t>遍历字符串</w:t>
        </w:r>
        <w:r>
          <w:rPr>
            <w:rFonts w:hint="eastAsia"/>
          </w:rPr>
          <w:t xml:space="preserve"> </w:t>
        </w:r>
        <w:r w:rsidR="004E2E70">
          <w:rPr>
            <w:rFonts w:hint="eastAsia"/>
          </w:rPr>
          <w:t>输出相邻的不相同的字母</w:t>
        </w:r>
      </w:ins>
    </w:p>
    <w:p w14:paraId="1A5CE1DF" w14:textId="1863822F" w:rsidR="00FD35AA" w:rsidRDefault="004E2E70">
      <w:pPr>
        <w:rPr>
          <w:ins w:id="55" w:author="Microsoft Office 用户" w:date="2017-10-16T11:06:00Z"/>
          <w:rFonts w:hint="eastAsia"/>
        </w:rPr>
      </w:pPr>
      <w:ins w:id="56" w:author="Microsoft Office 用户" w:date="2017-10-16T11:07:00Z">
        <w:r>
          <w:rPr>
            <w:rFonts w:hint="eastAsia"/>
          </w:rPr>
          <w:t>从网页中进行字符串匹配</w:t>
        </w:r>
      </w:ins>
    </w:p>
    <w:p w14:paraId="67037978" w14:textId="3748E1E0" w:rsidR="004E2E70" w:rsidRDefault="00625F00">
      <w:pPr>
        <w:rPr>
          <w:ins w:id="57" w:author="Microsoft Office 用户" w:date="2017-10-16T11:39:00Z"/>
          <w:rFonts w:hint="eastAsia"/>
        </w:rPr>
      </w:pPr>
      <w:ins w:id="58" w:author="Microsoft Office 用户" w:date="2017-10-16T11:39:00Z">
        <w:r>
          <w:rPr>
            <w:rFonts w:hint="eastAsia"/>
          </w:rPr>
          <w:t>手动实现</w:t>
        </w:r>
        <w:r>
          <w:rPr>
            <w:rFonts w:hint="eastAsia"/>
          </w:rPr>
          <w:t>split</w:t>
        </w:r>
        <w:r>
          <w:rPr>
            <w:rFonts w:hint="eastAsia"/>
          </w:rPr>
          <w:t>功能</w:t>
        </w:r>
      </w:ins>
    </w:p>
    <w:p w14:paraId="020E1E1A" w14:textId="437D519F" w:rsidR="00625F00" w:rsidRDefault="00625F00">
      <w:pPr>
        <w:rPr>
          <w:ins w:id="59" w:author="Microsoft Office 用户" w:date="2017-10-16T09:54:00Z"/>
          <w:rFonts w:hint="eastAsia"/>
        </w:rPr>
      </w:pPr>
      <w:ins w:id="60" w:author="Microsoft Office 用户" w:date="2017-10-16T11:43:00Z">
        <w:r>
          <w:rPr>
            <w:rFonts w:hint="eastAsia"/>
          </w:rPr>
          <w:t>不用</w:t>
        </w:r>
        <w:r>
          <w:rPr>
            <w:rFonts w:hint="eastAsia"/>
          </w:rPr>
          <w:t xml:space="preserve">% </w:t>
        </w:r>
        <w:r>
          <w:rPr>
            <w:rFonts w:hint="eastAsia"/>
          </w:rPr>
          <w:t>实现</w:t>
        </w:r>
        <w:r>
          <w:rPr>
            <w:rFonts w:hint="eastAsia"/>
          </w:rPr>
          <w:t>M%N</w:t>
        </w:r>
      </w:ins>
    </w:p>
    <w:p w14:paraId="7851D68A" w14:textId="77777777" w:rsidR="00FD35AA" w:rsidRDefault="00FD35AA">
      <w:pPr>
        <w:rPr>
          <w:ins w:id="61" w:author="Microsoft Office 用户" w:date="2017-10-16T11:43:00Z"/>
          <w:rFonts w:hint="eastAsia"/>
        </w:rPr>
      </w:pPr>
    </w:p>
    <w:p w14:paraId="39B10FF6" w14:textId="77777777" w:rsidR="00625F00" w:rsidRDefault="00625F00">
      <w:pPr>
        <w:rPr>
          <w:rFonts w:hint="eastAsia"/>
        </w:rPr>
      </w:pPr>
    </w:p>
    <w:p w14:paraId="5E9F9A86" w14:textId="378D7DFE" w:rsidR="000027D7" w:rsidRDefault="000027D7">
      <w:r>
        <w:rPr>
          <w:rFonts w:hint="eastAsia"/>
        </w:rPr>
        <w:t>网络编程</w:t>
      </w:r>
    </w:p>
    <w:p w14:paraId="4A275CDA" w14:textId="00B54411" w:rsidR="000027D7" w:rsidRDefault="00305125">
      <w:pPr>
        <w:rPr>
          <w:ins w:id="62" w:author="Microsoft Office 用户" w:date="2017-10-11T17:41:00Z"/>
        </w:rPr>
      </w:pPr>
      <w:ins w:id="63" w:author="Microsoft Office 用户" w:date="2017-10-11T17:41:00Z">
        <w:r>
          <w:rPr>
            <w:rFonts w:hint="eastAsia"/>
          </w:rPr>
          <w:t>单链表中间节点</w:t>
        </w:r>
      </w:ins>
    </w:p>
    <w:p w14:paraId="4500F0F4" w14:textId="179E5E90" w:rsidR="00305125" w:rsidRDefault="00305125">
      <w:pPr>
        <w:rPr>
          <w:ins w:id="64" w:author="Microsoft Office 用户" w:date="2017-10-11T17:41:00Z"/>
        </w:rPr>
      </w:pPr>
      <w:ins w:id="65" w:author="Microsoft Office 用户" w:date="2017-10-11T17:41:00Z">
        <w:r>
          <w:rPr>
            <w:rFonts w:hint="eastAsia"/>
          </w:rPr>
          <w:t>括号匹配</w:t>
        </w:r>
      </w:ins>
    </w:p>
    <w:p w14:paraId="319E6F70" w14:textId="47BDB0F4" w:rsidR="00305125" w:rsidRDefault="00305125">
      <w:pPr>
        <w:rPr>
          <w:ins w:id="66" w:author="Microsoft Office 用户" w:date="2017-10-11T17:41:00Z"/>
        </w:rPr>
      </w:pPr>
      <w:proofErr w:type="spellStart"/>
      <w:ins w:id="67" w:author="Microsoft Office 用户" w:date="2017-10-11T17:41:00Z">
        <w:r>
          <w:rPr>
            <w:rFonts w:hint="eastAsia"/>
          </w:rPr>
          <w:t>atoi</w:t>
        </w:r>
        <w:proofErr w:type="spellEnd"/>
        <w:r>
          <w:rPr>
            <w:rFonts w:hint="eastAsia"/>
          </w:rPr>
          <w:t>函数</w:t>
        </w:r>
      </w:ins>
    </w:p>
    <w:p w14:paraId="533A645F" w14:textId="0A3DCC3B" w:rsidR="00305125" w:rsidRDefault="00305125">
      <w:ins w:id="68" w:author="Microsoft Office 用户" w:date="2017-10-11T17:42:00Z">
        <w:r>
          <w:rPr>
            <w:rFonts w:hint="eastAsia"/>
          </w:rPr>
          <w:t>判断回文数</w:t>
        </w:r>
      </w:ins>
    </w:p>
    <w:p w14:paraId="49266163" w14:textId="77777777" w:rsidR="00305125" w:rsidRDefault="00305125" w:rsidP="00305125">
      <w:moveToRangeStart w:id="69" w:author="Microsoft Office 用户" w:date="2017-10-11T17:43:00Z" w:name="move495507166"/>
      <w:moveTo w:id="70" w:author="Microsoft Office 用户" w:date="2017-10-11T17:43:00Z">
        <w:r>
          <w:rPr>
            <w:rFonts w:hint="eastAsia"/>
          </w:rPr>
          <w:t>统计一个文本行数</w:t>
        </w:r>
      </w:moveTo>
    </w:p>
    <w:moveToRangeEnd w:id="69"/>
    <w:p w14:paraId="3D21CB31" w14:textId="1414A325" w:rsidR="000027D7" w:rsidRDefault="005F476A">
      <w:pPr>
        <w:rPr>
          <w:ins w:id="71" w:author="Microsoft Office 用户" w:date="2017-10-16T09:40:00Z"/>
          <w:rFonts w:hint="eastAsia"/>
        </w:rPr>
      </w:pPr>
      <w:ins w:id="72" w:author="Microsoft Office 用户" w:date="2017-10-16T09:40:00Z">
        <w:r>
          <w:rPr>
            <w:rFonts w:hint="eastAsia"/>
          </w:rPr>
          <w:t>有一份</w:t>
        </w:r>
        <w:r>
          <w:rPr>
            <w:rFonts w:hint="eastAsia"/>
          </w:rPr>
          <w:t>log</w:t>
        </w:r>
        <w:r>
          <w:rPr>
            <w:rFonts w:hint="eastAsia"/>
          </w:rPr>
          <w:t>文件</w:t>
        </w:r>
        <w:r>
          <w:rPr>
            <w:rFonts w:hint="eastAsia"/>
          </w:rPr>
          <w:t xml:space="preserve">  </w:t>
        </w:r>
        <w:r>
          <w:rPr>
            <w:rFonts w:hint="eastAsia"/>
          </w:rPr>
          <w:t>怎么快速查找到要求的关键字</w:t>
        </w:r>
      </w:ins>
    </w:p>
    <w:p w14:paraId="6904EEA1" w14:textId="5CD53B4D" w:rsidR="005F476A" w:rsidRDefault="005F476A">
      <w:pPr>
        <w:rPr>
          <w:ins w:id="73" w:author="Microsoft Office 用户" w:date="2017-10-16T09:40:00Z"/>
          <w:rFonts w:hint="eastAsia"/>
        </w:rPr>
      </w:pPr>
      <w:ins w:id="74" w:author="Microsoft Office 用户" w:date="2017-10-16T09:41:00Z">
        <w:r>
          <w:rPr>
            <w:rFonts w:hint="eastAsia"/>
          </w:rPr>
          <w:t>两个栈实现</w:t>
        </w:r>
      </w:ins>
      <w:ins w:id="75" w:author="Microsoft Office 用户" w:date="2017-10-16T09:42:00Z">
        <w:r>
          <w:rPr>
            <w:rFonts w:hint="eastAsia"/>
          </w:rPr>
          <w:t>一个队列</w:t>
        </w:r>
      </w:ins>
    </w:p>
    <w:p w14:paraId="7D437A11" w14:textId="240493D1" w:rsidR="005F476A" w:rsidRDefault="00625F00">
      <w:pPr>
        <w:rPr>
          <w:ins w:id="76" w:author="Microsoft Office 用户" w:date="2017-10-16T11:45:00Z"/>
          <w:rFonts w:hint="eastAsia"/>
        </w:rPr>
      </w:pPr>
      <w:ins w:id="77" w:author="Microsoft Office 用户" w:date="2017-10-16T11:44:00Z">
        <w:r>
          <w:rPr>
            <w:rFonts w:hint="eastAsia"/>
          </w:rPr>
          <w:t>最长公共子序列</w:t>
        </w:r>
      </w:ins>
    </w:p>
    <w:p w14:paraId="5EA78607" w14:textId="7F9C161A" w:rsidR="00625F00" w:rsidRDefault="00625F00">
      <w:pPr>
        <w:rPr>
          <w:ins w:id="78" w:author="Microsoft Office 用户" w:date="2017-10-16T11:44:00Z"/>
          <w:rFonts w:hint="eastAsia"/>
        </w:rPr>
      </w:pPr>
      <w:ins w:id="79" w:author="Microsoft Office 用户" w:date="2017-10-16T11:45:00Z">
        <w:r>
          <w:rPr>
            <w:rFonts w:hint="eastAsia"/>
          </w:rPr>
          <w:t>日志文件的读取和过滤</w:t>
        </w:r>
      </w:ins>
    </w:p>
    <w:p w14:paraId="58BE29FB" w14:textId="77777777" w:rsidR="00625F00" w:rsidRDefault="00625F00">
      <w:pPr>
        <w:rPr>
          <w:ins w:id="80" w:author="Microsoft Office 用户" w:date="2017-10-16T11:44:00Z"/>
          <w:rFonts w:hint="eastAsia"/>
        </w:rPr>
      </w:pPr>
    </w:p>
    <w:p w14:paraId="125D6551" w14:textId="77777777" w:rsidR="00625F00" w:rsidRDefault="00625F00">
      <w:pPr>
        <w:rPr>
          <w:rFonts w:hint="eastAsia"/>
        </w:rPr>
      </w:pPr>
    </w:p>
    <w:p w14:paraId="511F465C" w14:textId="37DB18E8" w:rsidR="00B556C1" w:rsidRDefault="00B556C1">
      <w:r>
        <w:rPr>
          <w:rFonts w:hint="eastAsia"/>
        </w:rPr>
        <w:t>测试</w:t>
      </w:r>
    </w:p>
    <w:p w14:paraId="6B573BD1" w14:textId="549C026D" w:rsidR="00B556C1" w:rsidRDefault="00B556C1">
      <w:r>
        <w:rPr>
          <w:rFonts w:hint="eastAsia"/>
        </w:rPr>
        <w:t>白盒测试</w:t>
      </w:r>
      <w:r>
        <w:rPr>
          <w:rFonts w:hint="eastAsia"/>
        </w:rPr>
        <w:t xml:space="preserve"> </w:t>
      </w:r>
      <w:r>
        <w:rPr>
          <w:rFonts w:hint="eastAsia"/>
        </w:rPr>
        <w:t>黑盒测试</w:t>
      </w:r>
    </w:p>
    <w:p w14:paraId="0015F9DA" w14:textId="0EBACC51" w:rsidR="00B556C1" w:rsidRDefault="008810B4">
      <w:r>
        <w:rPr>
          <w:rFonts w:hint="eastAsia"/>
        </w:rPr>
        <w:t>测试打电话</w:t>
      </w:r>
      <w:r>
        <w:rPr>
          <w:rFonts w:hint="eastAsia"/>
        </w:rPr>
        <w:t>app</w:t>
      </w:r>
    </w:p>
    <w:p w14:paraId="6F6520C6" w14:textId="7B82E8C3" w:rsidR="00B556C1" w:rsidRDefault="00382A52">
      <w:r>
        <w:rPr>
          <w:rFonts w:hint="eastAsia"/>
        </w:rPr>
        <w:t>自动化测试的软件</w:t>
      </w:r>
      <w:r>
        <w:rPr>
          <w:rFonts w:hint="eastAsia"/>
        </w:rPr>
        <w:t xml:space="preserve"> </w:t>
      </w:r>
      <w:r w:rsidR="00647AC5">
        <w:rPr>
          <w:rFonts w:hint="eastAsia"/>
        </w:rPr>
        <w:t>单元测试的案例</w:t>
      </w:r>
      <w:r w:rsidR="00647AC5">
        <w:rPr>
          <w:rFonts w:hint="eastAsia"/>
        </w:rPr>
        <w:t xml:space="preserve"> </w:t>
      </w:r>
      <w:r w:rsidR="00647AC5">
        <w:rPr>
          <w:rFonts w:hint="eastAsia"/>
        </w:rPr>
        <w:t>发微博的测试用例</w:t>
      </w:r>
    </w:p>
    <w:p w14:paraId="15A72CD1" w14:textId="0341DDC0" w:rsidR="00B556C1" w:rsidRDefault="00647AC5">
      <w:r>
        <w:rPr>
          <w:rFonts w:hint="eastAsia"/>
        </w:rPr>
        <w:t>测试两部电梯</w:t>
      </w:r>
    </w:p>
    <w:p w14:paraId="10E4BF9B" w14:textId="754019C5" w:rsidR="00647AC5" w:rsidRDefault="000027D7">
      <w:r>
        <w:rPr>
          <w:rFonts w:hint="eastAsia"/>
        </w:rPr>
        <w:t>冒泡排序及测试</w:t>
      </w:r>
    </w:p>
    <w:p w14:paraId="37298CE8" w14:textId="61BE8460" w:rsidR="000027D7" w:rsidRDefault="000027D7">
      <w:r>
        <w:rPr>
          <w:rFonts w:hint="eastAsia"/>
        </w:rPr>
        <w:t>微信抢红包</w:t>
      </w:r>
    </w:p>
    <w:p w14:paraId="64E952CE" w14:textId="6345C1C9" w:rsidR="000027D7" w:rsidRDefault="000027D7">
      <w:r>
        <w:rPr>
          <w:rFonts w:hint="eastAsia"/>
        </w:rPr>
        <w:t>百度主页（功能和性能）</w:t>
      </w:r>
    </w:p>
    <w:p w14:paraId="24921BD0" w14:textId="61AF13D8" w:rsidR="000027D7" w:rsidRDefault="004E2E70">
      <w:pPr>
        <w:rPr>
          <w:rFonts w:hint="eastAsia"/>
        </w:rPr>
      </w:pPr>
      <w:ins w:id="81" w:author="Microsoft Office 用户" w:date="2017-10-16T11:09:00Z">
        <w:r>
          <w:rPr>
            <w:rFonts w:hint="eastAsia"/>
          </w:rPr>
          <w:t>手百测试用例</w:t>
        </w:r>
      </w:ins>
    </w:p>
    <w:p w14:paraId="1441B370" w14:textId="77777777" w:rsidR="000027D7" w:rsidRDefault="000027D7"/>
    <w:p w14:paraId="500F8150" w14:textId="77777777" w:rsidR="000027D7" w:rsidRDefault="000027D7"/>
    <w:p w14:paraId="3387EF10" w14:textId="49600E88" w:rsidR="00B556C1" w:rsidRDefault="00B556C1">
      <w:r>
        <w:rPr>
          <w:rFonts w:hint="eastAsia"/>
        </w:rPr>
        <w:t>others</w:t>
      </w:r>
      <w:r>
        <w:rPr>
          <w:rFonts w:hint="eastAsia"/>
        </w:rPr>
        <w:t>：</w:t>
      </w:r>
    </w:p>
    <w:p w14:paraId="51912C5F" w14:textId="2509433C" w:rsidR="00B556C1" w:rsidRDefault="00B556C1">
      <w:r>
        <w:rPr>
          <w:rFonts w:hint="eastAsia"/>
        </w:rPr>
        <w:t>自我介绍的亮点</w:t>
      </w:r>
    </w:p>
    <w:p w14:paraId="557F1E7D" w14:textId="4C7B7ADF" w:rsidR="00B556C1" w:rsidRDefault="00B556C1">
      <w:r>
        <w:rPr>
          <w:rFonts w:hint="eastAsia"/>
        </w:rPr>
        <w:t>项目的亮点</w:t>
      </w:r>
    </w:p>
    <w:p w14:paraId="4BBB6539" w14:textId="2A75FD6E" w:rsidR="00331FEF" w:rsidRDefault="00331FEF">
      <w:r>
        <w:rPr>
          <w:rFonts w:hint="eastAsia"/>
        </w:rPr>
        <w:t>技术难点</w:t>
      </w:r>
      <w:r w:rsidR="000027D7">
        <w:rPr>
          <w:rFonts w:hint="eastAsia"/>
        </w:rPr>
        <w:t>和解决方案</w:t>
      </w:r>
    </w:p>
    <w:p w14:paraId="661EC309" w14:textId="25D33AEA" w:rsidR="00B556C1" w:rsidRDefault="00B556C1">
      <w:r>
        <w:rPr>
          <w:rFonts w:hint="eastAsia"/>
        </w:rPr>
        <w:t>问面试官的问题</w:t>
      </w:r>
    </w:p>
    <w:sectPr w:rsidR="00B556C1" w:rsidSect="00E9306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77295"/>
    <w:multiLevelType w:val="multilevel"/>
    <w:tmpl w:val="9D0EAD88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oNotDisplayPageBoundaries/>
  <w:bordersDoNotSurroundHeader/>
  <w:bordersDoNotSurroundFooter/>
  <w:proofState w:spelling="clean" w:grammar="clean"/>
  <w:trackRevisions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4DD"/>
    <w:rsid w:val="000027D7"/>
    <w:rsid w:val="00076DB7"/>
    <w:rsid w:val="001E735B"/>
    <w:rsid w:val="00305125"/>
    <w:rsid w:val="00323255"/>
    <w:rsid w:val="00325EF3"/>
    <w:rsid w:val="00331FEF"/>
    <w:rsid w:val="00382A52"/>
    <w:rsid w:val="003A04EB"/>
    <w:rsid w:val="003A6954"/>
    <w:rsid w:val="003B22CB"/>
    <w:rsid w:val="004E2E70"/>
    <w:rsid w:val="004F2611"/>
    <w:rsid w:val="005B04DD"/>
    <w:rsid w:val="005F476A"/>
    <w:rsid w:val="00625F00"/>
    <w:rsid w:val="00647AC5"/>
    <w:rsid w:val="006C6D28"/>
    <w:rsid w:val="0075613A"/>
    <w:rsid w:val="008810B4"/>
    <w:rsid w:val="008F417A"/>
    <w:rsid w:val="00B556C1"/>
    <w:rsid w:val="00BA19ED"/>
    <w:rsid w:val="00C25177"/>
    <w:rsid w:val="00C35AB0"/>
    <w:rsid w:val="00C4396E"/>
    <w:rsid w:val="00E93063"/>
    <w:rsid w:val="00F25595"/>
    <w:rsid w:val="00FA199E"/>
    <w:rsid w:val="00FD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395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0B4"/>
    <w:pPr>
      <w:widowControl w:val="0"/>
      <w:spacing w:line="400" w:lineRule="exact"/>
      <w:jc w:val="both"/>
    </w:pPr>
    <w:rPr>
      <w:rFonts w:ascii="Times New Roman" w:eastAsia="宋体" w:hAnsi="Times New Roman" w:cs="Times New Roman"/>
    </w:rPr>
  </w:style>
  <w:style w:type="paragraph" w:styleId="10">
    <w:name w:val="heading 1"/>
    <w:aliases w:val="四级及以下标题"/>
    <w:basedOn w:val="a"/>
    <w:next w:val="a"/>
    <w:link w:val="11"/>
    <w:qFormat/>
    <w:rsid w:val="00325EF3"/>
    <w:pPr>
      <w:keepNext/>
      <w:keepLines/>
      <w:spacing w:before="340" w:after="330" w:line="578" w:lineRule="auto"/>
      <w:outlineLvl w:val="0"/>
    </w:pPr>
    <w:rPr>
      <w:rFonts w:eastAsia="SimHei"/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封面-论文题目"/>
    <w:rsid w:val="00325EF3"/>
    <w:rPr>
      <w:rFonts w:ascii="Times New Roman" w:eastAsia="SimHei" w:hAnsi="Times New Roman"/>
      <w:sz w:val="36"/>
    </w:rPr>
  </w:style>
  <w:style w:type="character" w:customStyle="1" w:styleId="11">
    <w:name w:val="标题 1字符"/>
    <w:aliases w:val="四级及以下标题字符"/>
    <w:basedOn w:val="a0"/>
    <w:link w:val="10"/>
    <w:rsid w:val="00325EF3"/>
    <w:rPr>
      <w:rFonts w:eastAsia="SimHei"/>
      <w:b/>
      <w:bCs/>
      <w:kern w:val="44"/>
      <w:szCs w:val="44"/>
    </w:rPr>
  </w:style>
  <w:style w:type="paragraph" w:customStyle="1" w:styleId="1">
    <w:name w:val="1级标题"/>
    <w:basedOn w:val="a"/>
    <w:qFormat/>
    <w:rsid w:val="004F2611"/>
    <w:pPr>
      <w:numPr>
        <w:numId w:val="3"/>
      </w:numPr>
      <w:tabs>
        <w:tab w:val="left" w:pos="240"/>
      </w:tabs>
      <w:adjustRightInd w:val="0"/>
      <w:snapToGrid w:val="0"/>
      <w:spacing w:before="480" w:after="360" w:line="240" w:lineRule="auto"/>
      <w:jc w:val="left"/>
      <w:outlineLvl w:val="0"/>
    </w:pPr>
    <w:rPr>
      <w:rFonts w:eastAsia="黑体"/>
      <w:sz w:val="32"/>
    </w:rPr>
  </w:style>
  <w:style w:type="paragraph" w:customStyle="1" w:styleId="2">
    <w:name w:val="2级标题"/>
    <w:basedOn w:val="a"/>
    <w:qFormat/>
    <w:rsid w:val="004F2611"/>
    <w:pPr>
      <w:numPr>
        <w:ilvl w:val="1"/>
        <w:numId w:val="3"/>
      </w:numPr>
      <w:tabs>
        <w:tab w:val="left" w:pos="240"/>
      </w:tabs>
      <w:adjustRightInd w:val="0"/>
      <w:snapToGrid w:val="0"/>
      <w:spacing w:before="480" w:after="360" w:line="240" w:lineRule="auto"/>
      <w:jc w:val="left"/>
      <w:outlineLvl w:val="1"/>
    </w:pPr>
    <w:rPr>
      <w:rFonts w:eastAsia="黑体"/>
      <w:sz w:val="30"/>
    </w:rPr>
  </w:style>
  <w:style w:type="paragraph" w:customStyle="1" w:styleId="3">
    <w:name w:val="3级标题"/>
    <w:basedOn w:val="a"/>
    <w:qFormat/>
    <w:rsid w:val="004F2611"/>
    <w:pPr>
      <w:numPr>
        <w:ilvl w:val="2"/>
        <w:numId w:val="3"/>
      </w:numPr>
      <w:tabs>
        <w:tab w:val="left" w:pos="709"/>
      </w:tabs>
      <w:adjustRightInd w:val="0"/>
      <w:snapToGrid w:val="0"/>
      <w:spacing w:before="480" w:after="360" w:line="240" w:lineRule="auto"/>
      <w:jc w:val="left"/>
      <w:outlineLvl w:val="2"/>
    </w:pPr>
    <w:rPr>
      <w:rFonts w:eastAsia="黑体"/>
      <w:sz w:val="28"/>
    </w:rPr>
  </w:style>
  <w:style w:type="paragraph" w:styleId="a3">
    <w:name w:val="Title"/>
    <w:basedOn w:val="a"/>
    <w:next w:val="a"/>
    <w:link w:val="a4"/>
    <w:qFormat/>
    <w:rsid w:val="004F2611"/>
    <w:pPr>
      <w:spacing w:before="240" w:after="60" w:line="240" w:lineRule="auto"/>
      <w:jc w:val="center"/>
      <w:outlineLvl w:val="0"/>
    </w:pPr>
    <w:rPr>
      <w:rFonts w:asciiTheme="majorHAnsi" w:eastAsia="SimHei" w:hAnsiTheme="majorHAnsi" w:cstheme="majorBidi"/>
      <w:bCs/>
      <w:sz w:val="36"/>
      <w:szCs w:val="32"/>
    </w:rPr>
  </w:style>
  <w:style w:type="character" w:customStyle="1" w:styleId="a4">
    <w:name w:val="标题字符"/>
    <w:basedOn w:val="a0"/>
    <w:link w:val="a3"/>
    <w:rsid w:val="004F2611"/>
    <w:rPr>
      <w:rFonts w:asciiTheme="majorHAnsi" w:eastAsia="SimHei" w:hAnsiTheme="majorHAnsi" w:cstheme="majorBidi"/>
      <w:bCs/>
      <w:sz w:val="36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305125"/>
    <w:pPr>
      <w:spacing w:line="240" w:lineRule="auto"/>
    </w:pPr>
    <w:rPr>
      <w:rFonts w:ascii="宋体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05125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184</Words>
  <Characters>1054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2017-10-06T02:16:00Z</dcterms:created>
  <dcterms:modified xsi:type="dcterms:W3CDTF">2017-10-16T03:56:00Z</dcterms:modified>
</cp:coreProperties>
</file>